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Szenario 1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Wasserknappheit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Wüste/Dürre/Tiergerippe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Westernsound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 xml:space="preserve">Die Wüste breitet sich jährlich um die Fläche von </w:t>
      </w:r>
      <w:del w:id="0" w:author="Marco Kellhammer" w:date="2015-01-12T12:37:00Z">
        <w:r w:rsidDel="00A03BC9">
          <w:rPr>
            <w:rFonts w:ascii="Helvetica" w:hAnsi="Helvetica" w:cs="Helvetica"/>
            <w:sz w:val="24"/>
            <w:szCs w:val="24"/>
          </w:rPr>
          <w:delText>... (Land)</w:delText>
        </w:r>
      </w:del>
      <w:ins w:id="1" w:author="Marco Kellhammer" w:date="2015-01-12T12:37:00Z">
        <w:r w:rsidR="00A03BC9">
          <w:rPr>
            <w:rFonts w:ascii="Helvetica" w:hAnsi="Helvetica" w:cs="Helvetica"/>
            <w:sz w:val="24"/>
            <w:szCs w:val="24"/>
          </w:rPr>
          <w:t>Irland</w:t>
        </w:r>
      </w:ins>
      <w:r>
        <w:rPr>
          <w:rFonts w:ascii="Helvetica" w:hAnsi="Helvetica" w:cs="Helvetica"/>
          <w:sz w:val="24"/>
          <w:szCs w:val="24"/>
        </w:rPr>
        <w:t xml:space="preserve"> aus! 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Gabel: </w:t>
      </w:r>
      <w:r>
        <w:rPr>
          <w:rFonts w:ascii="Helvetica" w:hAnsi="Helvetica" w:cs="Helvetica"/>
          <w:sz w:val="24"/>
          <w:szCs w:val="24"/>
        </w:rPr>
        <w:tab/>
        <w:t>Ah, das ist ja völlig übertrieben.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Messer: </w:t>
      </w:r>
      <w:r>
        <w:rPr>
          <w:rFonts w:ascii="Helvetica" w:hAnsi="Helvetica" w:cs="Helvetica"/>
          <w:sz w:val="24"/>
          <w:szCs w:val="24"/>
        </w:rPr>
        <w:tab/>
        <w:t>Schau dir doch mal den schlimmsten Übeltäter</w:t>
      </w:r>
      <w:ins w:id="2" w:author="Marco Kellhammer" w:date="2015-01-12T12:37:00Z">
        <w:r w:rsidR="00A03BC9">
          <w:rPr>
            <w:rFonts w:ascii="Helvetica" w:hAnsi="Helvetica" w:cs="Helvetica"/>
            <w:sz w:val="24"/>
            <w:szCs w:val="24"/>
          </w:rPr>
          <w:t xml:space="preserve"> auf deinem Teller</w:t>
        </w:r>
      </w:ins>
      <w:r>
        <w:rPr>
          <w:rFonts w:ascii="Helvetica" w:hAnsi="Helvetica" w:cs="Helvetica"/>
          <w:sz w:val="24"/>
          <w:szCs w:val="24"/>
        </w:rPr>
        <w:t xml:space="preserve"> an. 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positives Gegenszenario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Bach/Brunnen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Plätschern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>Alle haben in Zukunft Zugang zu frischem Trinkwasser.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Gabel:</w:t>
      </w:r>
      <w:r>
        <w:rPr>
          <w:rFonts w:ascii="Helvetica" w:hAnsi="Helvetica" w:cs="Helvetica"/>
          <w:sz w:val="24"/>
          <w:szCs w:val="24"/>
        </w:rPr>
        <w:tab/>
        <w:t>Dann hab ich ja alles richtig gemacht!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Messer:</w:t>
      </w:r>
      <w:r>
        <w:rPr>
          <w:rFonts w:ascii="Helvetica" w:hAnsi="Helvetica" w:cs="Helvetica"/>
          <w:sz w:val="24"/>
          <w:szCs w:val="24"/>
        </w:rPr>
        <w:tab/>
        <w:t>Schau dir doch mal an, welche Zutaten besonders CO2-fair sind.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Szenario 2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Wa</w:t>
      </w:r>
      <w:r>
        <w:rPr>
          <w:rFonts w:ascii="Helvetica" w:hAnsi="Helvetica" w:cs="Helvetica"/>
          <w:sz w:val="24"/>
          <w:szCs w:val="24"/>
          <w:u w:val="single"/>
        </w:rPr>
        <w:t>ld wird abgeholzt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Straße durch Dschungel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Motorsäge sägt Holz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 xml:space="preserve">Der Regenwald, die grüne Lunge unserer Erde, </w:t>
      </w:r>
      <w:del w:id="3" w:author="Marco Kellhammer" w:date="2015-01-12T12:40:00Z">
        <w:r w:rsidDel="00A03BC9">
          <w:rPr>
            <w:rFonts w:ascii="Helvetica" w:hAnsi="Helvetica" w:cs="Helvetica"/>
            <w:sz w:val="24"/>
            <w:szCs w:val="24"/>
          </w:rPr>
          <w:delText>wird täglich um … Fußballfelder kleiner</w:delText>
        </w:r>
      </w:del>
      <w:ins w:id="4" w:author="Marco Kellhammer" w:date="2015-01-12T12:40:00Z">
        <w:r w:rsidR="00A03BC9">
          <w:rPr>
            <w:rFonts w:ascii="Helvetica" w:hAnsi="Helvetica" w:cs="Helvetica"/>
            <w:sz w:val="24"/>
            <w:szCs w:val="24"/>
          </w:rPr>
          <w:t xml:space="preserve">schwindet alle 2 Sekunden um die Größe eines </w:t>
        </w:r>
        <w:proofErr w:type="spellStart"/>
        <w:r w:rsidR="00A03BC9">
          <w:rPr>
            <w:rFonts w:ascii="Helvetica" w:hAnsi="Helvetica" w:cs="Helvetica"/>
            <w:sz w:val="24"/>
            <w:szCs w:val="24"/>
          </w:rPr>
          <w:t>Fußballdfelds</w:t>
        </w:r>
      </w:ins>
      <w:proofErr w:type="spellEnd"/>
      <w:r>
        <w:rPr>
          <w:rFonts w:ascii="Helvetica" w:hAnsi="Helvetica" w:cs="Helvetica"/>
          <w:sz w:val="24"/>
          <w:szCs w:val="24"/>
        </w:rPr>
        <w:t xml:space="preserve">. 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Gabel: </w:t>
      </w:r>
      <w:r>
        <w:rPr>
          <w:rFonts w:ascii="Helvetica" w:hAnsi="Helvetica" w:cs="Helvetica"/>
          <w:sz w:val="24"/>
          <w:szCs w:val="24"/>
        </w:rPr>
        <w:tab/>
        <w:t>Was? So viel Wald geht uns verloren?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Messer: </w:t>
      </w:r>
      <w:r>
        <w:rPr>
          <w:rFonts w:ascii="Helvetica" w:hAnsi="Helvetica" w:cs="Helvetica"/>
          <w:sz w:val="24"/>
          <w:szCs w:val="24"/>
        </w:rPr>
        <w:tab/>
        <w:t xml:space="preserve">Ja! Schau mal, wer am meisten Schuld daran hat. 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positives Gegenszenario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Regenwald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Vogelzwitschern / Regenwald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 xml:space="preserve">Der Regenwald </w:t>
      </w:r>
      <w:del w:id="5" w:author="Marco Kellhammer" w:date="2015-01-12T12:45:00Z">
        <w:r w:rsidDel="00A03BC9">
          <w:rPr>
            <w:rFonts w:ascii="Helvetica" w:hAnsi="Helvetica" w:cs="Helvetica"/>
            <w:sz w:val="24"/>
            <w:szCs w:val="24"/>
          </w:rPr>
          <w:delText>produziert täglich ... Sauerstoff zum Atmen für ... Menschen.</w:delText>
        </w:r>
      </w:del>
      <w:ins w:id="6" w:author="Marco Kellhammer" w:date="2015-01-12T12:45:00Z">
        <w:r w:rsidR="00A03BC9">
          <w:rPr>
            <w:rFonts w:ascii="Helvetica" w:hAnsi="Helvetica" w:cs="Helvetica"/>
            <w:sz w:val="24"/>
            <w:szCs w:val="24"/>
          </w:rPr>
          <w:t xml:space="preserve">kühlt die Atmosphäre und </w:t>
        </w:r>
      </w:ins>
      <w:ins w:id="7" w:author="Marco Kellhammer" w:date="2015-01-12T12:46:00Z">
        <w:r w:rsidR="00A03BC9">
          <w:rPr>
            <w:rFonts w:ascii="Helvetica" w:hAnsi="Helvetica" w:cs="Helvetica"/>
            <w:sz w:val="24"/>
            <w:szCs w:val="24"/>
          </w:rPr>
          <w:t>bindet große Mengen CO2.</w:t>
        </w:r>
      </w:ins>
      <w:ins w:id="8" w:author="Marco Kellhammer" w:date="2015-01-12T12:45:00Z">
        <w:r w:rsidR="00A03BC9">
          <w:rPr>
            <w:rFonts w:ascii="Helvetica" w:hAnsi="Helvetica" w:cs="Helvetica"/>
            <w:sz w:val="24"/>
            <w:szCs w:val="24"/>
          </w:rPr>
          <w:t xml:space="preserve"> </w:t>
        </w:r>
      </w:ins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Gabel:</w:t>
      </w:r>
      <w:r>
        <w:rPr>
          <w:rFonts w:ascii="Helvetica" w:hAnsi="Helvetica" w:cs="Helvetica"/>
          <w:sz w:val="24"/>
          <w:szCs w:val="24"/>
        </w:rPr>
        <w:tab/>
        <w:t xml:space="preserve">Zum Glück! </w:t>
      </w:r>
      <w:del w:id="9" w:author="Marco Kellhammer" w:date="2015-01-12T12:47:00Z">
        <w:r w:rsidDel="007E70D0">
          <w:rPr>
            <w:rFonts w:ascii="Helvetica" w:hAnsi="Helvetica" w:cs="Helvetica"/>
            <w:sz w:val="24"/>
            <w:szCs w:val="24"/>
          </w:rPr>
          <w:delText>Endlich durchatmen</w:delText>
        </w:r>
      </w:del>
      <w:ins w:id="10" w:author="Marco Kellhammer" w:date="2015-01-12T12:47:00Z">
        <w:r w:rsidR="007E70D0">
          <w:rPr>
            <w:rFonts w:ascii="Helvetica" w:hAnsi="Helvetica" w:cs="Helvetica"/>
            <w:sz w:val="24"/>
            <w:szCs w:val="24"/>
          </w:rPr>
          <w:t>Weg mit dem CO2</w:t>
        </w:r>
      </w:ins>
      <w:r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>..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Messer:</w:t>
      </w:r>
      <w:r>
        <w:rPr>
          <w:rFonts w:ascii="Helvetica" w:hAnsi="Helvetica" w:cs="Helvetica"/>
          <w:sz w:val="24"/>
          <w:szCs w:val="24"/>
        </w:rPr>
        <w:tab/>
        <w:t>Hier siehst du, welche Zutaten du ruhig öfter essen kannst.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Szenario 3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Anstieg des Meeresspiegels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Überschwemmung/Häuser unter Wasser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unter Wasser sprechen / Wasserblubbern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 xml:space="preserve">Der Meeresspiegel steigt </w:t>
      </w:r>
      <w:del w:id="11" w:author="Marco Kellhammer" w:date="2015-01-12T12:53:00Z">
        <w:r w:rsidDel="007E70D0">
          <w:rPr>
            <w:rFonts w:ascii="Helvetica" w:hAnsi="Helvetica" w:cs="Helvetica"/>
            <w:sz w:val="24"/>
            <w:szCs w:val="24"/>
          </w:rPr>
          <w:delText>jährlich um … cm</w:delText>
        </w:r>
      </w:del>
      <w:ins w:id="12" w:author="Marco Kellhammer" w:date="2015-01-12T12:53:00Z">
        <w:r w:rsidR="007E70D0">
          <w:rPr>
            <w:rFonts w:ascii="Helvetica" w:hAnsi="Helvetica" w:cs="Helvetica"/>
            <w:sz w:val="24"/>
            <w:szCs w:val="24"/>
          </w:rPr>
          <w:t>bis</w:t>
        </w:r>
      </w:ins>
      <w:ins w:id="13" w:author="Marco Kellhammer" w:date="2015-01-12T12:54:00Z">
        <w:r w:rsidR="007E70D0">
          <w:rPr>
            <w:rFonts w:ascii="Helvetica" w:hAnsi="Helvetica" w:cs="Helvetica"/>
            <w:sz w:val="24"/>
            <w:szCs w:val="24"/>
          </w:rPr>
          <w:t xml:space="preserve"> 2100 </w:t>
        </w:r>
      </w:ins>
      <w:ins w:id="14" w:author="Marco Kellhammer" w:date="2015-01-12T12:59:00Z">
        <w:r>
          <w:rPr>
            <w:rFonts w:ascii="Helvetica" w:hAnsi="Helvetica" w:cs="Helvetica"/>
            <w:sz w:val="24"/>
            <w:szCs w:val="24"/>
          </w:rPr>
          <w:t>zwischen</w:t>
        </w:r>
      </w:ins>
      <w:ins w:id="15" w:author="Marco Kellhammer" w:date="2015-01-12T12:53:00Z">
        <w:r w:rsidR="007E70D0">
          <w:rPr>
            <w:rFonts w:ascii="Helvetica" w:hAnsi="Helvetica" w:cs="Helvetica"/>
            <w:sz w:val="24"/>
            <w:szCs w:val="24"/>
          </w:rPr>
          <w:t xml:space="preserve"> </w:t>
        </w:r>
      </w:ins>
      <w:ins w:id="16" w:author="Marco Kellhammer" w:date="2015-01-12T12:59:00Z">
        <w:r>
          <w:rPr>
            <w:rFonts w:ascii="Helvetica" w:hAnsi="Helvetica" w:cs="Helvetica"/>
            <w:sz w:val="24"/>
            <w:szCs w:val="24"/>
          </w:rPr>
          <w:t>einem halben und ein-</w:t>
        </w:r>
        <w:proofErr w:type="spellStart"/>
        <w:r>
          <w:rPr>
            <w:rFonts w:ascii="Helvetica" w:hAnsi="Helvetica" w:cs="Helvetica"/>
            <w:sz w:val="24"/>
            <w:szCs w:val="24"/>
          </w:rPr>
          <w:t>einhalb</w:t>
        </w:r>
        <w:proofErr w:type="spellEnd"/>
        <w:r>
          <w:rPr>
            <w:rFonts w:ascii="Helvetica" w:hAnsi="Helvetica" w:cs="Helvetica"/>
            <w:sz w:val="24"/>
            <w:szCs w:val="24"/>
          </w:rPr>
          <w:t xml:space="preserve"> Metern</w:t>
        </w:r>
      </w:ins>
      <w:del w:id="17" w:author="Marco Kellhammer" w:date="2015-01-12T12:59:00Z">
        <w:r w:rsidDel="00995E20">
          <w:rPr>
            <w:rFonts w:ascii="Helvetica" w:hAnsi="Helvetica" w:cs="Helvetica"/>
            <w:sz w:val="24"/>
            <w:szCs w:val="24"/>
          </w:rPr>
          <w:delText>.</w:delText>
        </w:r>
      </w:del>
      <w:r>
        <w:rPr>
          <w:rFonts w:ascii="Helvetica" w:hAnsi="Helvetica" w:cs="Helvetica"/>
          <w:sz w:val="24"/>
          <w:szCs w:val="24"/>
        </w:rPr>
        <w:t xml:space="preserve"> Dadurc</w:t>
      </w:r>
      <w:r>
        <w:rPr>
          <w:rFonts w:ascii="Helvetica" w:hAnsi="Helvetica" w:cs="Helvetica"/>
          <w:sz w:val="24"/>
          <w:szCs w:val="24"/>
        </w:rPr>
        <w:t xml:space="preserve">h </w:t>
      </w:r>
      <w:del w:id="18" w:author="Marco Kellhammer" w:date="2015-01-12T12:59:00Z">
        <w:r w:rsidDel="00995E20">
          <w:rPr>
            <w:rFonts w:ascii="Helvetica" w:hAnsi="Helvetica" w:cs="Helvetica"/>
            <w:sz w:val="24"/>
            <w:szCs w:val="24"/>
          </w:rPr>
          <w:delText>geht … Fläche verloren.</w:delText>
        </w:r>
      </w:del>
      <w:ins w:id="19" w:author="Marco Kellhammer" w:date="2015-01-12T12:59:00Z">
        <w:r>
          <w:rPr>
            <w:rFonts w:ascii="Helvetica" w:hAnsi="Helvetica" w:cs="Helvetica"/>
            <w:sz w:val="24"/>
            <w:szCs w:val="24"/>
          </w:rPr>
          <w:t>können ganze Länder wie die Niederlade oder Indonesien dauerhaft überflutet werden.</w:t>
        </w:r>
      </w:ins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Gabel: </w:t>
      </w:r>
      <w:r>
        <w:rPr>
          <w:rFonts w:ascii="Helvetica" w:hAnsi="Helvetica" w:cs="Helvetica"/>
          <w:sz w:val="24"/>
          <w:szCs w:val="24"/>
        </w:rPr>
        <w:tab/>
        <w:t>Aber dann kann ich ja gar nicht mehr ans Meer fahren!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Messer: </w:t>
      </w:r>
      <w:r>
        <w:rPr>
          <w:rFonts w:ascii="Helvetica" w:hAnsi="Helvetica" w:cs="Helvetica"/>
          <w:sz w:val="24"/>
          <w:szCs w:val="24"/>
        </w:rPr>
        <w:tab/>
        <w:t xml:space="preserve">Sieh dir hier mal den größten CO2-Fresser an. 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positives Gegenszenario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Stadt am Meer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Stadtgeräusche/Wellen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 xml:space="preserve">Auch in </w:t>
      </w:r>
      <w:del w:id="20" w:author="Marco Kellhammer" w:date="2015-01-12T13:00:00Z">
        <w:r w:rsidDel="00995E20">
          <w:rPr>
            <w:rFonts w:ascii="Helvetica" w:hAnsi="Helvetica" w:cs="Helvetica"/>
            <w:sz w:val="24"/>
            <w:szCs w:val="24"/>
          </w:rPr>
          <w:delText>…</w:delText>
        </w:r>
        <w:r w:rsidDel="00995E20">
          <w:rPr>
            <w:rFonts w:ascii="Helvetica" w:hAnsi="Helvetica" w:cs="Helvetica"/>
            <w:sz w:val="24"/>
            <w:szCs w:val="24"/>
          </w:rPr>
          <w:delText xml:space="preserve"> </w:delText>
        </w:r>
      </w:del>
      <w:ins w:id="21" w:author="Marco Kellhammer" w:date="2015-01-12T13:00:00Z">
        <w:r>
          <w:rPr>
            <w:rFonts w:ascii="Helvetica" w:hAnsi="Helvetica" w:cs="Helvetica"/>
            <w:sz w:val="24"/>
            <w:szCs w:val="24"/>
          </w:rPr>
          <w:t>50</w:t>
        </w:r>
        <w:r>
          <w:rPr>
            <w:rFonts w:ascii="Helvetica" w:hAnsi="Helvetica" w:cs="Helvetica"/>
            <w:sz w:val="24"/>
            <w:szCs w:val="24"/>
          </w:rPr>
          <w:t xml:space="preserve"> </w:t>
        </w:r>
      </w:ins>
      <w:r>
        <w:rPr>
          <w:rFonts w:ascii="Helvetica" w:hAnsi="Helvetica" w:cs="Helvetica"/>
          <w:sz w:val="24"/>
          <w:szCs w:val="24"/>
        </w:rPr>
        <w:t>Jahren wirst Du Amsterdam, London und Singapur,… noch besuchen können.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Gabel:</w:t>
      </w:r>
      <w:r>
        <w:rPr>
          <w:rFonts w:ascii="Helvetica" w:hAnsi="Helvetica" w:cs="Helvetica"/>
          <w:sz w:val="24"/>
          <w:szCs w:val="24"/>
        </w:rPr>
        <w:tab/>
        <w:t>Juhu, ich liebe es zu verreisen - dann achte ich in Zukunft mehr auf mein Essen!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Messer:</w:t>
      </w:r>
      <w:r>
        <w:rPr>
          <w:rFonts w:ascii="Helvetica" w:hAnsi="Helvetica" w:cs="Helvetica"/>
          <w:sz w:val="24"/>
          <w:szCs w:val="24"/>
        </w:rPr>
        <w:tab/>
        <w:t>Welche Zutaten besonders CO2-freundlich sind, siehst du hier.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Szenario 4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Gletscher sc</w:t>
      </w:r>
      <w:r>
        <w:rPr>
          <w:rFonts w:ascii="Helvetica" w:hAnsi="Helvetica" w:cs="Helvetica"/>
          <w:sz w:val="24"/>
          <w:szCs w:val="24"/>
          <w:u w:val="single"/>
        </w:rPr>
        <w:t>hmelzen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Gletscher im Zeitraffer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Wasserglucksen / Rauschen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 xml:space="preserve">Durch den Temperaturanstieg schmelzen unsere Gletscher, die eine natürliche Trinkwasserreserve sind. Unsere Berge </w:t>
      </w:r>
      <w:del w:id="22" w:author="Marco Kellhammer" w:date="2015-01-12T13:02:00Z">
        <w:r w:rsidDel="00995E20">
          <w:rPr>
            <w:rFonts w:ascii="Helvetica" w:hAnsi="Helvetica" w:cs="Helvetica"/>
            <w:sz w:val="24"/>
            <w:szCs w:val="24"/>
          </w:rPr>
          <w:delText>werden über kurz oder lang zur Wüste.</w:delText>
        </w:r>
      </w:del>
      <w:ins w:id="23" w:author="Marco Kellhammer" w:date="2015-01-12T13:02:00Z">
        <w:r>
          <w:rPr>
            <w:rFonts w:ascii="Helvetica" w:hAnsi="Helvetica" w:cs="Helvetica"/>
            <w:sz w:val="24"/>
            <w:szCs w:val="24"/>
          </w:rPr>
          <w:t>trocknen aus.</w:t>
        </w:r>
      </w:ins>
      <w:bookmarkStart w:id="24" w:name="_GoBack"/>
      <w:bookmarkEnd w:id="24"/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Gabel: </w:t>
      </w:r>
      <w:r>
        <w:rPr>
          <w:rFonts w:ascii="Helvetica" w:hAnsi="Helvetica" w:cs="Helvetica"/>
          <w:sz w:val="24"/>
          <w:szCs w:val="24"/>
        </w:rPr>
        <w:tab/>
        <w:t xml:space="preserve">Aber dann ist es </w:t>
      </w:r>
      <w:r>
        <w:rPr>
          <w:rFonts w:ascii="Helvetica" w:hAnsi="Helvetica" w:cs="Helvetica"/>
          <w:sz w:val="24"/>
          <w:szCs w:val="24"/>
        </w:rPr>
        <w:t>mit dem Skifahren ja auch vorbei?!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Messer: </w:t>
      </w:r>
      <w:r>
        <w:rPr>
          <w:rFonts w:ascii="Helvetica" w:hAnsi="Helvetica" w:cs="Helvetica"/>
          <w:sz w:val="24"/>
          <w:szCs w:val="24"/>
        </w:rPr>
        <w:tab/>
        <w:t xml:space="preserve">Schau mal hier, worauf du in Zukunft besser verzichtest. 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positives Gegenszenario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Trinkwasserbrunnen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Plätschern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>Alle haben in Zukunft Zugang zu frischem Trinkwasser.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Gabel: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Jippie</w:t>
      </w:r>
      <w:proofErr w:type="spellEnd"/>
      <w:r>
        <w:rPr>
          <w:rFonts w:ascii="Helvetica" w:hAnsi="Helvetica" w:cs="Helvetica"/>
          <w:sz w:val="24"/>
          <w:szCs w:val="24"/>
        </w:rPr>
        <w:t>, ein perf</w:t>
      </w:r>
      <w:r>
        <w:rPr>
          <w:rFonts w:ascii="Helvetica" w:hAnsi="Helvetica" w:cs="Helvetica"/>
          <w:sz w:val="24"/>
          <w:szCs w:val="24"/>
        </w:rPr>
        <w:t>ekter Teller, oder?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Messer:</w:t>
      </w:r>
      <w:r>
        <w:rPr>
          <w:rFonts w:ascii="Helvetica" w:hAnsi="Helvetica" w:cs="Helvetica"/>
          <w:sz w:val="24"/>
          <w:szCs w:val="24"/>
        </w:rPr>
        <w:tab/>
        <w:t>Finde raus, was du noch verbessern kannst!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Szenario 5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Versalzung/Übersäuerung von Böden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saurer Regen / absterbende Wälder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Sound: dramatische Geige + knackende Äste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Fakt: </w:t>
      </w:r>
      <w:r>
        <w:rPr>
          <w:rFonts w:ascii="Helvetica" w:hAnsi="Helvetica" w:cs="Helvetica"/>
          <w:sz w:val="24"/>
          <w:szCs w:val="24"/>
        </w:rPr>
        <w:tab/>
        <w:t>Durch intensive Bewässerung und Überdü</w:t>
      </w:r>
      <w:r>
        <w:rPr>
          <w:rFonts w:ascii="Helvetica" w:hAnsi="Helvetica" w:cs="Helvetica"/>
          <w:sz w:val="24"/>
          <w:szCs w:val="24"/>
        </w:rPr>
        <w:t>ngung werden unsere Böden unfruchtbar.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Gabel: 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Ohje</w:t>
      </w:r>
      <w:proofErr w:type="spellEnd"/>
      <w:r>
        <w:rPr>
          <w:rFonts w:ascii="Helvetica" w:hAnsi="Helvetica" w:cs="Helvetica"/>
          <w:sz w:val="24"/>
          <w:szCs w:val="24"/>
        </w:rPr>
        <w:t>, das wollte ich jetzt aber nicht!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Messer: </w:t>
      </w:r>
      <w:r>
        <w:rPr>
          <w:rFonts w:ascii="Helvetica" w:hAnsi="Helvetica" w:cs="Helvetica"/>
          <w:sz w:val="24"/>
          <w:szCs w:val="24"/>
        </w:rPr>
        <w:tab/>
        <w:t xml:space="preserve">Beim nächsten Mal gibt‘s einiges zu verbessern - schau dir das genauer an. 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positives Gegenszenario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Bild: florierende Landwirtschaft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Sound: </w:t>
      </w:r>
      <w:proofErr w:type="spellStart"/>
      <w:r>
        <w:rPr>
          <w:rFonts w:ascii="Helvetica" w:hAnsi="Helvetica" w:cs="Helvetica"/>
          <w:sz w:val="24"/>
          <w:szCs w:val="24"/>
        </w:rPr>
        <w:t>Landwirschaft</w:t>
      </w:r>
      <w:proofErr w:type="spellEnd"/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Fakt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sz w:val="24"/>
          <w:szCs w:val="24"/>
        </w:rPr>
        <w:tab/>
        <w:t>Unsere Böden bleiben auch in Zukunft gesund - für eine artenreiche Tier- und Pflanzenwelt und ertragreiche Böden in der Landwirtschaft.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Gabel:</w:t>
      </w:r>
      <w:r>
        <w:rPr>
          <w:rFonts w:ascii="Helvetica" w:hAnsi="Helvetica" w:cs="Helvetica"/>
          <w:sz w:val="24"/>
          <w:szCs w:val="24"/>
        </w:rPr>
        <w:tab/>
        <w:t>Wow, das ging ja gerade nochmal gut!</w:t>
      </w:r>
    </w:p>
    <w:p w:rsidR="00000000" w:rsidRDefault="00995E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Messer:</w:t>
      </w:r>
      <w:r>
        <w:rPr>
          <w:rFonts w:ascii="Helvetica" w:hAnsi="Helvetica" w:cs="Helvetica"/>
          <w:sz w:val="24"/>
          <w:szCs w:val="24"/>
        </w:rPr>
        <w:tab/>
        <w:t>Von welchen Zutaten du mehr auf den Teller geben kannst, siehst d</w:t>
      </w:r>
      <w:r>
        <w:rPr>
          <w:rFonts w:ascii="Helvetica" w:hAnsi="Helvetica" w:cs="Helvetica"/>
          <w:sz w:val="24"/>
          <w:szCs w:val="24"/>
        </w:rPr>
        <w:t>u hier.</w:t>
      </w:r>
    </w:p>
    <w:sectPr w:rsidR="00000000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trackRevision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C9"/>
    <w:rsid w:val="007E70D0"/>
    <w:rsid w:val="00995E20"/>
    <w:rsid w:val="00A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Kellhammer</dc:creator>
  <cp:lastModifiedBy>Marco Kellhammer</cp:lastModifiedBy>
  <cp:revision>2</cp:revision>
  <dcterms:created xsi:type="dcterms:W3CDTF">2015-01-12T12:06:00Z</dcterms:created>
  <dcterms:modified xsi:type="dcterms:W3CDTF">2015-01-12T12:06:00Z</dcterms:modified>
</cp:coreProperties>
</file>